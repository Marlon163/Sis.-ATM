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0493" w14:textId="77777777" w:rsidR="0010252B" w:rsidRDefault="0010252B" w:rsidP="0010252B">
      <w:pPr>
        <w:pStyle w:val="InfoBlue"/>
      </w:pPr>
    </w:p>
    <w:p w14:paraId="47A94BBA" w14:textId="77777777" w:rsidR="00C0701A" w:rsidRPr="00C0701A" w:rsidRDefault="00C0701A" w:rsidP="00C0701A">
      <w:pPr>
        <w:pStyle w:val="Textoindependiente"/>
        <w:rPr>
          <w:lang w:val="es-ES_tradnl"/>
        </w:rPr>
      </w:pPr>
    </w:p>
    <w:p w14:paraId="44CAED9F" w14:textId="439657E9"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D07F93">
        <w:rPr>
          <w:rFonts w:cs="Arial"/>
          <w:sz w:val="56"/>
          <w:lang w:val="es-ES"/>
        </w:rPr>
        <w:t>28j8ju8nju8u</w:t>
      </w:r>
    </w:p>
    <w:p w14:paraId="380AB871" w14:textId="54BACD78" w:rsidR="0010252B" w:rsidRDefault="00814BBA" w:rsidP="0010252B">
      <w:pPr>
        <w:pStyle w:val="Ttulo"/>
        <w:spacing w:before="0" w:after="0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 xml:space="preserve">Solicitud de </w:t>
      </w:r>
      <w:r w:rsidR="00B94F38">
        <w:rPr>
          <w:rFonts w:cs="Arial"/>
          <w:sz w:val="40"/>
          <w:lang w:val="es-ES"/>
        </w:rPr>
        <w:t>Cajero automático</w:t>
      </w:r>
      <w:r>
        <w:rPr>
          <w:rFonts w:cs="Arial"/>
          <w:sz w:val="40"/>
          <w:lang w:val="es-ES"/>
        </w:rPr>
        <w:t>.</w:t>
      </w:r>
    </w:p>
    <w:p w14:paraId="0E528C10" w14:textId="77777777" w:rsidR="00C111F4" w:rsidRDefault="00C111F4" w:rsidP="00A509E5">
      <w:pPr>
        <w:pStyle w:val="Ttulo"/>
        <w:spacing w:before="0" w:after="0"/>
        <w:ind w:left="708" w:hanging="708"/>
        <w:rPr>
          <w:rFonts w:cs="Arial"/>
          <w:sz w:val="40"/>
          <w:lang w:val="es-ES"/>
        </w:rPr>
      </w:pPr>
    </w:p>
    <w:p w14:paraId="0FD40075" w14:textId="58EBCEAF" w:rsidR="00C111F4" w:rsidRPr="00FB5C70" w:rsidRDefault="00DD1E53" w:rsidP="0010252B">
      <w:pPr>
        <w:pStyle w:val="Ttulo"/>
        <w:spacing w:before="0" w:after="0"/>
        <w:rPr>
          <w:rFonts w:cs="Arial"/>
          <w:sz w:val="44"/>
          <w:lang w:val="es-ES"/>
        </w:rPr>
      </w:pPr>
      <w:r>
        <w:rPr>
          <w:rFonts w:cs="Arial"/>
          <w:sz w:val="40"/>
          <w:lang w:val="es-ES"/>
        </w:rPr>
        <w:t xml:space="preserve"> </w:t>
      </w:r>
      <w:r w:rsidR="00C749BE">
        <w:rPr>
          <w:rFonts w:cs="Arial"/>
          <w:sz w:val="40"/>
          <w:lang w:val="es-ES"/>
        </w:rPr>
        <w:t xml:space="preserve">Sistema </w:t>
      </w:r>
      <w:r w:rsidR="00B94F38">
        <w:rPr>
          <w:rFonts w:cs="Arial"/>
          <w:sz w:val="40"/>
          <w:lang w:val="es-ES"/>
        </w:rPr>
        <w:t>ATM</w:t>
      </w:r>
    </w:p>
    <w:p w14:paraId="53223649" w14:textId="77777777"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628967AF" w14:textId="77777777"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4C5B8442" w14:textId="77777777"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2D00CB">
        <w:rPr>
          <w:rFonts w:cs="Arial"/>
          <w:lang w:val="es-ES"/>
        </w:rPr>
        <w:t>1.</w:t>
      </w:r>
      <w:r w:rsidR="00E40346">
        <w:rPr>
          <w:rFonts w:cs="Arial"/>
          <w:lang w:val="es-ES"/>
        </w:rPr>
        <w:t>0</w:t>
      </w:r>
    </w:p>
    <w:p w14:paraId="6DEDB017" w14:textId="1252EEB9"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 w:rsidR="00B94F38">
        <w:rPr>
          <w:rFonts w:cs="Arial"/>
          <w:lang w:val="es-ES"/>
        </w:rPr>
        <w:t>por Marlon Perez</w:t>
      </w:r>
    </w:p>
    <w:p w14:paraId="52895392" w14:textId="51B4451C" w:rsidR="0010252B" w:rsidRPr="00247FBA" w:rsidRDefault="00B94F38" w:rsidP="00B94F38">
      <w:pPr>
        <w:pStyle w:val="ByLine"/>
        <w:ind w:left="5664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</w:t>
      </w:r>
      <w:r w:rsidR="000C0804">
        <w:rPr>
          <w:rFonts w:cs="Arial"/>
          <w:noProof/>
          <w:lang w:val="es-GT"/>
        </w:rPr>
        <w:t>echa</w:t>
      </w:r>
      <w:r>
        <w:rPr>
          <w:rFonts w:cs="Arial"/>
          <w:noProof/>
          <w:lang w:val="es-GT"/>
        </w:rPr>
        <w:t xml:space="preserve"> 08/02/2025</w:t>
      </w:r>
    </w:p>
    <w:p w14:paraId="7957F38F" w14:textId="77777777"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14:paraId="2A659CA2" w14:textId="77777777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E27A7E4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260A1E2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02F1C97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A689D41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14:paraId="55BF5C2A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736BA69" w14:textId="0BFABB38" w:rsidR="0010252B" w:rsidRPr="00247FBA" w:rsidRDefault="00B94F38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Marlon Perez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A1388" w14:textId="3398A1CC" w:rsidR="0010252B" w:rsidRPr="00247FBA" w:rsidRDefault="00B94F38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08/02/2025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C0387" w14:textId="55A51DF7" w:rsidR="0010252B" w:rsidRPr="00247FBA" w:rsidRDefault="00B94F38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 xml:space="preserve">Retiro de dinero 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7501194" w14:textId="4C51AEA9" w:rsidR="0010252B" w:rsidRPr="00247FBA" w:rsidRDefault="00B94F38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10252B" w:rsidRPr="00247FBA" w14:paraId="1FE65279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93FABC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8FB8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F2F9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781214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0DCA5F22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1F6AFD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4BAA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441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B52AD2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34101FD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7B04F4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E2BE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770A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6BA46F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B457D0B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F630B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77BE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1E5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C509A8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ADF73B0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3DAF1D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C1BE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6FDC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B82901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F41581B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796607E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A49B7A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9185FCF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7205AA0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18DDF58D" w14:textId="77777777"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14:paraId="1621F1B9" w14:textId="77777777"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F431555" w14:textId="77777777"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B963087" w14:textId="77777777"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BD06BEF" w14:textId="77777777"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5C96ED7" w14:textId="77777777" w:rsidR="0010252B" w:rsidRDefault="0010252B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Introducción.</w:t>
      </w:r>
    </w:p>
    <w:p w14:paraId="2C81FA42" w14:textId="77777777" w:rsidR="00B94F38" w:rsidRDefault="00B94F38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CCEFC9F" w14:textId="130B9641" w:rsidR="00B94F38" w:rsidRDefault="00B94F38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ab/>
        <w:t xml:space="preserve">El objetivo es realizar un sistema para un cajero automático el cual el cliente, necesita una primera versión que se puede retirar dinero en varias cantidades. </w:t>
      </w:r>
    </w:p>
    <w:p w14:paraId="2BADFEBB" w14:textId="77777777" w:rsidR="003C04B0" w:rsidRDefault="003C04B0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D12107E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36606E29" w14:textId="737B28B5" w:rsidR="00B94F38" w:rsidRPr="009657D0" w:rsidRDefault="00B94F38" w:rsidP="00B94F38">
      <w:pPr>
        <w:pStyle w:val="NormalWeb"/>
        <w:spacing w:line="360" w:lineRule="auto"/>
        <w:ind w:left="708" w:right="300"/>
        <w:rPr>
          <w:rFonts w:ascii="Arial" w:hAnsi="Arial" w:cs="Arial"/>
          <w:b/>
          <w:bCs/>
          <w:sz w:val="27"/>
          <w:szCs w:val="27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El objetivo es realizar </w:t>
      </w:r>
      <w:r w:rsidR="009657D0">
        <w:rPr>
          <w:rFonts w:ascii="Arial" w:hAnsi="Arial" w:cs="Arial"/>
          <w:b/>
          <w:bCs/>
          <w:sz w:val="27"/>
          <w:szCs w:val="27"/>
          <w:lang w:val="es-ES_tradnl"/>
        </w:rPr>
        <w:t>un sistema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, que al ingresar la tarjeta pida un pin de 4 </w:t>
      </w:r>
      <w:r w:rsidR="00830C38">
        <w:rPr>
          <w:rFonts w:ascii="Arial" w:hAnsi="Arial" w:cs="Arial"/>
          <w:b/>
          <w:bCs/>
          <w:sz w:val="27"/>
          <w:szCs w:val="27"/>
          <w:lang w:val="es-ES_tradnl"/>
        </w:rPr>
        <w:t xml:space="preserve">dígitos, y que efectúe retiro de dinero de diferentes denominaciones </w:t>
      </w:r>
    </w:p>
    <w:p w14:paraId="490F9354" w14:textId="77777777" w:rsidR="002E2274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6AB28924" w14:textId="65BA3F46" w:rsidR="00830C38" w:rsidRDefault="00830C38" w:rsidP="00830C38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Usuarios</w:t>
      </w:r>
    </w:p>
    <w:p w14:paraId="0AE233F4" w14:textId="2416160F" w:rsidR="00830C38" w:rsidRDefault="00830C38" w:rsidP="00830C38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Lenguaje de programación c++</w:t>
      </w:r>
    </w:p>
    <w:p w14:paraId="39D3EF95" w14:textId="62731117" w:rsidR="00830C38" w:rsidRDefault="00830C38" w:rsidP="00830C38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Cajero ATM</w:t>
      </w:r>
    </w:p>
    <w:p w14:paraId="7593EA62" w14:textId="77777777" w:rsidR="00A0624B" w:rsidRPr="00E43DB8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rFonts w:ascii="Arial" w:hAnsi="Arial" w:cs="Arial"/>
          <w:noProof/>
          <w:color w:val="000000"/>
        </w:rPr>
      </w:pPr>
    </w:p>
    <w:p w14:paraId="4693AEE2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6185B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4AF39BE9" w14:textId="3200C828" w:rsidR="00830C38" w:rsidRDefault="00830C38" w:rsidP="00830C38">
      <w:pPr>
        <w:pStyle w:val="NormalWeb"/>
        <w:spacing w:line="360" w:lineRule="auto"/>
        <w:ind w:left="858"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Inicio de proyecto con estudios que apoyan la creación de un sistema en conjunto de hardware, para retiro de efectivo a </w:t>
      </w:r>
      <w:r w:rsidR="00502FCA">
        <w:rPr>
          <w:rFonts w:ascii="Arial" w:hAnsi="Arial" w:cs="Arial"/>
          <w:b/>
          <w:bCs/>
          <w:sz w:val="27"/>
          <w:szCs w:val="27"/>
          <w:lang w:val="es-ES_tradnl"/>
        </w:rPr>
        <w:t>cuentahabientes</w:t>
      </w:r>
    </w:p>
    <w:p w14:paraId="2AA8E28E" w14:textId="77777777" w:rsidR="00E43DB8" w:rsidRDefault="00E43DB8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14785B8D" w14:textId="77777777" w:rsidR="00502FCA" w:rsidRDefault="00502FCA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5047484D" w14:textId="77777777" w:rsidR="00502FCA" w:rsidRDefault="00502FCA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71218482" w14:textId="77777777" w:rsidR="00502FCA" w:rsidRPr="00112924" w:rsidRDefault="00502FCA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2C081BE2" w14:textId="77777777" w:rsidR="00D338EA" w:rsidRPr="00502FCA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 w:rsidRPr="00C749BE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 xml:space="preserve">Flujo Normal Básico </w:t>
      </w:r>
    </w:p>
    <w:p w14:paraId="36D5CB3E" w14:textId="6FB9E4DA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Ingreso de tarjeta a ranura de caja</w:t>
      </w:r>
    </w:p>
    <w:p w14:paraId="0C6901F6" w14:textId="5F690F70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Reconocimiento de tarjeta FA1</w:t>
      </w:r>
    </w:p>
    <w:p w14:paraId="06106741" w14:textId="2665C7DF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Ingreso de PIN 4 digitos establecidos FA2</w:t>
      </w:r>
    </w:p>
    <w:p w14:paraId="16B2ABE1" w14:textId="6DD18173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Desplegar menu: eligiendo cuenta monetario o ahorro FA3 FA4</w:t>
      </w:r>
    </w:p>
    <w:p w14:paraId="175D5EEA" w14:textId="60139D20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 xml:space="preserve">Elegir monto a retirar </w:t>
      </w:r>
    </w:p>
    <w:p w14:paraId="4E226CB7" w14:textId="57638B30" w:rsidR="00DB437E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Opcion de preguntar recibo si o no FA5</w:t>
      </w:r>
    </w:p>
    <w:p w14:paraId="576F2B74" w14:textId="0E0E29B2" w:rsidR="000D0DBC" w:rsidRDefault="000D0DBC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Expulsar tarjeta</w:t>
      </w:r>
    </w:p>
    <w:p w14:paraId="3CE7DF06" w14:textId="77777777" w:rsidR="00502FCA" w:rsidRPr="00502FCA" w:rsidRDefault="00502FCA" w:rsidP="00502FCA">
      <w:pPr>
        <w:pStyle w:val="NormalWeb"/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</w:p>
    <w:p w14:paraId="19B18A7D" w14:textId="77777777" w:rsidR="00807287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noProof/>
          <w:color w:val="000000"/>
        </w:rPr>
      </w:pPr>
      <w:r w:rsidRPr="00807287">
        <w:rPr>
          <w:rFonts w:ascii="Arial" w:hAnsi="Arial" w:cs="Arial"/>
          <w:b/>
          <w:noProof/>
          <w:color w:val="000000"/>
        </w:rPr>
        <w:t>FLUJOS ALTERNOS</w:t>
      </w:r>
    </w:p>
    <w:p w14:paraId="4B1AA75D" w14:textId="77777777" w:rsidR="00461D8F" w:rsidRDefault="00E407A4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r w:rsidR="00EC0C5C">
        <w:rPr>
          <w:rFonts w:ascii="Arial" w:hAnsi="Arial" w:cs="Arial"/>
          <w:b/>
          <w:noProof/>
          <w:color w:val="000000"/>
        </w:rPr>
        <w:t xml:space="preserve"> 0</w:t>
      </w:r>
      <w:r w:rsidRPr="00EC023B">
        <w:rPr>
          <w:rFonts w:ascii="Arial" w:hAnsi="Arial" w:cs="Arial"/>
          <w:b/>
          <w:noProof/>
          <w:color w:val="000000"/>
        </w:rPr>
        <w:t>1</w:t>
      </w:r>
      <w:r>
        <w:rPr>
          <w:rFonts w:ascii="Arial" w:hAnsi="Arial" w:cs="Arial"/>
          <w:noProof/>
          <w:color w:val="000000"/>
        </w:rPr>
        <w:t xml:space="preserve"> </w:t>
      </w:r>
    </w:p>
    <w:p w14:paraId="5A6E9D4F" w14:textId="5CB3EB31" w:rsidR="00502FCA" w:rsidRDefault="00502FCA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Al no reconocer la tarjeta informar al usuario con el siguiente mensaje “Error no se reconoce tarjeta intente de nuevo”</w:t>
      </w:r>
    </w:p>
    <w:p w14:paraId="67328AD4" w14:textId="1FCCCD03" w:rsidR="00502FCA" w:rsidRPr="004A0827" w:rsidRDefault="00502FCA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Regresar al punto 1</w:t>
      </w:r>
    </w:p>
    <w:p w14:paraId="58937F56" w14:textId="77777777" w:rsidR="0024633C" w:rsidRDefault="003A2F33" w:rsidP="000C0804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1" w:author="Soria Hernandez, Luis Haroldo" w:date="2014-10-22T15:12:00Z">
        <w:r w:rsidR="0024633C"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02</w:t>
      </w:r>
      <w:r w:rsidR="00477797">
        <w:rPr>
          <w:rFonts w:ascii="Arial" w:hAnsi="Arial" w:cs="Arial"/>
          <w:b/>
          <w:noProof/>
          <w:color w:val="000000"/>
        </w:rPr>
        <w:t xml:space="preserve"> </w:t>
      </w:r>
    </w:p>
    <w:p w14:paraId="00F28C82" w14:textId="03D418FF" w:rsidR="00502FCA" w:rsidRDefault="00502FCA" w:rsidP="000C0804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w:t xml:space="preserve">Si el pin no es el correcto, </w:t>
      </w:r>
      <w:r w:rsidR="000D0DBC">
        <w:rPr>
          <w:rFonts w:ascii="Arial" w:hAnsi="Arial" w:cs="Arial"/>
          <w:b/>
          <w:noProof/>
          <w:color w:val="000000"/>
        </w:rPr>
        <w:t>mostrar el siguiente mensaje “pin incorrecto”</w:t>
      </w:r>
    </w:p>
    <w:p w14:paraId="0A404793" w14:textId="611E794A" w:rsidR="000D0DBC" w:rsidRDefault="000D0DBC" w:rsidP="000C0804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w:t>Y el sistema debe regresar al punto numero 3</w:t>
      </w:r>
    </w:p>
    <w:p w14:paraId="72AEC1DC" w14:textId="6E5BE99F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2" w:author="Soria Hernandez, Luis Haroldo" w:date="2014-10-22T15:12:00Z">
        <w:r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</w:t>
      </w:r>
      <w:r>
        <w:rPr>
          <w:rFonts w:ascii="Arial" w:hAnsi="Arial" w:cs="Arial"/>
          <w:b/>
          <w:noProof/>
          <w:color w:val="000000"/>
        </w:rPr>
        <w:t>3 y 04</w:t>
      </w:r>
    </w:p>
    <w:p w14:paraId="3A735E7D" w14:textId="0C433125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w:t>Opcion de acceder a cuenta monetaria</w:t>
      </w:r>
    </w:p>
    <w:p w14:paraId="718E410E" w14:textId="56073638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w:t>Y pasar al punto 5</w:t>
      </w:r>
    </w:p>
    <w:p w14:paraId="3FE666F4" w14:textId="77777777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</w:p>
    <w:p w14:paraId="18AC58F9" w14:textId="77777777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</w:p>
    <w:p w14:paraId="3147D541" w14:textId="31669FD6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lastRenderedPageBreak/>
        <w:t>FLUJO ALTERNO</w:t>
      </w:r>
      <w:ins w:id="3" w:author="Soria Hernandez, Luis Haroldo" w:date="2014-10-22T15:12:00Z">
        <w:r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</w:t>
      </w:r>
      <w:r>
        <w:rPr>
          <w:rFonts w:ascii="Arial" w:hAnsi="Arial" w:cs="Arial"/>
          <w:b/>
          <w:noProof/>
          <w:color w:val="000000"/>
        </w:rPr>
        <w:t>5</w:t>
      </w:r>
    </w:p>
    <w:p w14:paraId="37F2A4F3" w14:textId="32DAA372" w:rsidR="000D0DBC" w:rsidRDefault="000D0DBC" w:rsidP="000C0804">
      <w:pPr>
        <w:pStyle w:val="NormalWeb"/>
        <w:spacing w:line="360" w:lineRule="auto"/>
        <w:ind w:right="300" w:firstLine="708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Si el usuario elige si impimir el recibo , y si no  cerrar  y pasar al punto 7</w:t>
      </w:r>
    </w:p>
    <w:p w14:paraId="2D88FD4E" w14:textId="77777777" w:rsidR="0010252B" w:rsidRPr="00247FBA" w:rsidRDefault="0010252B" w:rsidP="005B1433">
      <w:pPr>
        <w:ind w:right="301"/>
        <w:jc w:val="both"/>
        <w:rPr>
          <w:rFonts w:ascii="Arial" w:hAnsi="Arial" w:cs="Arial"/>
          <w:color w:val="1F497D"/>
        </w:rPr>
      </w:pPr>
    </w:p>
    <w:p w14:paraId="7B6A64DC" w14:textId="77777777" w:rsidR="0010252B" w:rsidRPr="00330CA3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p w14:paraId="3BAC4FB9" w14:textId="77777777" w:rsidR="0010252B" w:rsidRPr="00330CA3" w:rsidRDefault="0010252B" w:rsidP="0010252B">
      <w:pPr>
        <w:pStyle w:val="NormalWeb"/>
        <w:spacing w:after="0" w:afterAutospacing="0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247FBA" w14:paraId="001406D1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C7B332A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lang w:val="es-ES_tradnl"/>
              </w:rPr>
              <w:t> </w:t>
            </w: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66AC9E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6F92BD9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</w:p>
        </w:tc>
      </w:tr>
      <w:tr w:rsidR="0010252B" w:rsidRPr="00247FBA" w14:paraId="11E8679A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B563162" w14:textId="0B3F67AD" w:rsidR="0010252B" w:rsidRPr="00247FBA" w:rsidRDefault="00830C38" w:rsidP="008360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MARLON BERNABE PEREZ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4B12B95" w14:textId="57F7134B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  <w:r w:rsidR="00830C38">
              <w:rPr>
                <w:rFonts w:ascii="Arial" w:hAnsi="Arial" w:cs="Arial"/>
                <w:sz w:val="20"/>
                <w:szCs w:val="20"/>
              </w:rPr>
              <w:t>ANALISTA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E1D656" w14:textId="2F5BCB5A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  <w:r w:rsidR="00830C38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10252B" w:rsidRPr="00247FBA" w14:paraId="726B81E7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BDB47EE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6325CA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4AD964A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4C9A5520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1635FC6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C5DF549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7E0D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4EA97A10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7C09A78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2F2D26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87D6C1E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bookmarkEnd w:id="0"/>
    <w:p w14:paraId="56BC965F" w14:textId="77777777" w:rsidR="00C92F75" w:rsidRPr="001F7BB0" w:rsidRDefault="001F7BB0" w:rsidP="001F7BB0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Anexo</w:t>
      </w:r>
      <w:r w:rsidR="00C92F75" w:rsidRPr="001F7BB0">
        <w:rPr>
          <w:rFonts w:ascii="Arial" w:hAnsi="Arial" w:cs="Arial"/>
          <w:b/>
          <w:bCs/>
          <w:sz w:val="27"/>
          <w:szCs w:val="27"/>
          <w:lang w:val="es-ES_tradnl"/>
        </w:rPr>
        <w:t xml:space="preserve"> 1</w:t>
      </w:r>
    </w:p>
    <w:p w14:paraId="1BE19D32" w14:textId="77777777" w:rsidR="00D13E3C" w:rsidRPr="007D2480" w:rsidRDefault="00D13E3C" w:rsidP="007D2480">
      <w:pPr>
        <w:pStyle w:val="NormalWeb"/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</w:p>
    <w:p w14:paraId="3958431C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A1348A4" w14:textId="77777777" w:rsidR="00D157BB" w:rsidRDefault="00D157BB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0D66949" w14:textId="77777777" w:rsidR="0034161F" w:rsidRDefault="00D157B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textWrapping" w:clear="all"/>
      </w:r>
      <w:r w:rsidR="000C0804">
        <w:rPr>
          <w:rFonts w:ascii="Arial" w:hAnsi="Arial" w:cs="Arial"/>
          <w:b/>
          <w:bCs/>
          <w:sz w:val="27"/>
          <w:szCs w:val="27"/>
          <w:lang w:val="es-ES_tradnl"/>
        </w:rPr>
        <w:t>Esquema o pantalla</w:t>
      </w:r>
    </w:p>
    <w:p w14:paraId="5C91E7B7" w14:textId="77777777" w:rsidR="000C0804" w:rsidRDefault="000C080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4733B4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3B63743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072D3B6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030ED2D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00774CB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918785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ACDC612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3349546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34F9EA2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0857E99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C5693F0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0764EA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5B44F3B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1508039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853D2DD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2CD3F0E" w14:textId="77777777" w:rsidR="00F917B1" w:rsidRDefault="00F917B1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6F8BC9A" w14:textId="77777777" w:rsidR="00724DD4" w:rsidRDefault="00724DD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F68227C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sectPr w:rsidR="00D13E3C" w:rsidSect="00745313">
      <w:headerReference w:type="default" r:id="rId8"/>
      <w:headerReference w:type="first" r:id="rId9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5848B" w14:textId="77777777" w:rsidR="002B48D4" w:rsidRDefault="002B48D4" w:rsidP="00E87D53">
      <w:r>
        <w:separator/>
      </w:r>
    </w:p>
  </w:endnote>
  <w:endnote w:type="continuationSeparator" w:id="0">
    <w:p w14:paraId="38B9BF8B" w14:textId="77777777" w:rsidR="002B48D4" w:rsidRDefault="002B48D4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BE98E" w14:textId="77777777" w:rsidR="002B48D4" w:rsidRDefault="002B48D4" w:rsidP="00E87D53">
      <w:r>
        <w:separator/>
      </w:r>
    </w:p>
  </w:footnote>
  <w:footnote w:type="continuationSeparator" w:id="0">
    <w:p w14:paraId="0FE394C1" w14:textId="77777777" w:rsidR="002B48D4" w:rsidRDefault="002B48D4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53C74" w14:textId="77777777" w:rsidR="0037074C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3AC8E2A5" wp14:editId="47ABB2A7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14:paraId="4188B76F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367D0BCD" w14:textId="77777777" w:rsidR="0037074C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763A9342" w14:textId="77777777" w:rsidR="0037074C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4030385F" w14:textId="77777777" w:rsidR="0037074C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14EF75D9" w14:textId="77777777" w:rsidR="0037074C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61BAFE7B" w14:textId="77777777" w:rsidTr="00330CA3">
      <w:tc>
        <w:tcPr>
          <w:tcW w:w="2268" w:type="dxa"/>
          <w:shd w:val="clear" w:color="auto" w:fill="auto"/>
        </w:tcPr>
        <w:p w14:paraId="34F2009B" w14:textId="77777777" w:rsidR="0037074C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430E07A2" w14:textId="77777777" w:rsidR="0037074C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0C47BD14" w14:textId="77777777" w:rsidR="0037074C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14:paraId="372D58F8" w14:textId="77777777" w:rsidR="0037074C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14:paraId="5DC18D19" w14:textId="77777777" w:rsidR="0037074C" w:rsidRPr="00557FB4" w:rsidRDefault="0037074C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6862A" w14:textId="77777777" w:rsidR="0037074C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20F17AED" wp14:editId="6B0589CC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6CA262DB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415C05D" w14:textId="77777777" w:rsidR="0037074C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1819816" w14:textId="77777777" w:rsidR="0037074C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3B457D6" w14:textId="77777777" w:rsidR="0037074C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489A9066" w14:textId="77777777" w:rsidR="0037074C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734A9107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CB7688A" w14:textId="77777777" w:rsidR="0037074C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3324F13" w14:textId="77777777" w:rsidR="0037074C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C1056AF" w14:textId="77777777" w:rsidR="0037074C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69DA35B0" w14:textId="77777777" w:rsidR="0037074C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14:paraId="0EAAAF8F" w14:textId="77777777" w:rsidR="0037074C" w:rsidRDefault="0037074C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DD61D8"/>
    <w:multiLevelType w:val="hybridMultilevel"/>
    <w:tmpl w:val="F60EF83A"/>
    <w:lvl w:ilvl="0" w:tplc="BDB0C0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8" w15:restartNumberingAfterBreak="0">
    <w:nsid w:val="2D5A1FCC"/>
    <w:multiLevelType w:val="hybridMultilevel"/>
    <w:tmpl w:val="70609E00"/>
    <w:lvl w:ilvl="0" w:tplc="90C07B58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0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515609">
    <w:abstractNumId w:val="1"/>
  </w:num>
  <w:num w:numId="2" w16cid:durableId="349794751">
    <w:abstractNumId w:val="10"/>
  </w:num>
  <w:num w:numId="3" w16cid:durableId="1581061448">
    <w:abstractNumId w:val="3"/>
  </w:num>
  <w:num w:numId="4" w16cid:durableId="20783041">
    <w:abstractNumId w:val="11"/>
  </w:num>
  <w:num w:numId="5" w16cid:durableId="442648091">
    <w:abstractNumId w:val="5"/>
  </w:num>
  <w:num w:numId="6" w16cid:durableId="1775397488">
    <w:abstractNumId w:val="18"/>
  </w:num>
  <w:num w:numId="7" w16cid:durableId="1907494377">
    <w:abstractNumId w:val="14"/>
  </w:num>
  <w:num w:numId="8" w16cid:durableId="1187717908">
    <w:abstractNumId w:val="0"/>
  </w:num>
  <w:num w:numId="9" w16cid:durableId="780536582">
    <w:abstractNumId w:val="12"/>
  </w:num>
  <w:num w:numId="10" w16cid:durableId="1308507365">
    <w:abstractNumId w:val="13"/>
  </w:num>
  <w:num w:numId="11" w16cid:durableId="1991328508">
    <w:abstractNumId w:val="17"/>
  </w:num>
  <w:num w:numId="12" w16cid:durableId="2053382300">
    <w:abstractNumId w:val="16"/>
  </w:num>
  <w:num w:numId="13" w16cid:durableId="217282310">
    <w:abstractNumId w:val="6"/>
  </w:num>
  <w:num w:numId="14" w16cid:durableId="633829119">
    <w:abstractNumId w:val="4"/>
  </w:num>
  <w:num w:numId="15" w16cid:durableId="1914581767">
    <w:abstractNumId w:val="7"/>
  </w:num>
  <w:num w:numId="16" w16cid:durableId="1076592095">
    <w:abstractNumId w:val="9"/>
  </w:num>
  <w:num w:numId="17" w16cid:durableId="105344960">
    <w:abstractNumId w:val="15"/>
  </w:num>
  <w:num w:numId="18" w16cid:durableId="4481802">
    <w:abstractNumId w:val="8"/>
  </w:num>
  <w:num w:numId="19" w16cid:durableId="1771703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5758"/>
    <w:rsid w:val="000270F8"/>
    <w:rsid w:val="00052412"/>
    <w:rsid w:val="00065E1D"/>
    <w:rsid w:val="000743A6"/>
    <w:rsid w:val="00076650"/>
    <w:rsid w:val="00082B02"/>
    <w:rsid w:val="000854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D0DBC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E1400"/>
    <w:rsid w:val="001E19E2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48D4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70692"/>
    <w:rsid w:val="0037074C"/>
    <w:rsid w:val="00381426"/>
    <w:rsid w:val="003905B2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2FCA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7415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67774"/>
    <w:rsid w:val="00676523"/>
    <w:rsid w:val="00680BFE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C2B5C"/>
    <w:rsid w:val="007D2480"/>
    <w:rsid w:val="007E5DF5"/>
    <w:rsid w:val="00807287"/>
    <w:rsid w:val="00812B64"/>
    <w:rsid w:val="00813DF2"/>
    <w:rsid w:val="00814BBA"/>
    <w:rsid w:val="00830C38"/>
    <w:rsid w:val="00841075"/>
    <w:rsid w:val="008437F9"/>
    <w:rsid w:val="00844706"/>
    <w:rsid w:val="008519BB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4134"/>
    <w:rsid w:val="008C7F4C"/>
    <w:rsid w:val="008D63C4"/>
    <w:rsid w:val="008E10DD"/>
    <w:rsid w:val="008F67FD"/>
    <w:rsid w:val="00913D8A"/>
    <w:rsid w:val="009147F9"/>
    <w:rsid w:val="00927472"/>
    <w:rsid w:val="0093151A"/>
    <w:rsid w:val="0093153B"/>
    <w:rsid w:val="009470F1"/>
    <w:rsid w:val="00947128"/>
    <w:rsid w:val="0094744B"/>
    <w:rsid w:val="00952093"/>
    <w:rsid w:val="00956C84"/>
    <w:rsid w:val="009657D0"/>
    <w:rsid w:val="00983185"/>
    <w:rsid w:val="00991DA4"/>
    <w:rsid w:val="00995294"/>
    <w:rsid w:val="009A089A"/>
    <w:rsid w:val="009A5A53"/>
    <w:rsid w:val="009A7D37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45E6"/>
    <w:rsid w:val="00A660BA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580B"/>
    <w:rsid w:val="00B94F38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07F93"/>
    <w:rsid w:val="00D13E3C"/>
    <w:rsid w:val="00D157BB"/>
    <w:rsid w:val="00D22028"/>
    <w:rsid w:val="00D22F7C"/>
    <w:rsid w:val="00D26B77"/>
    <w:rsid w:val="00D30E69"/>
    <w:rsid w:val="00D3220E"/>
    <w:rsid w:val="00D338EA"/>
    <w:rsid w:val="00D44384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542A"/>
    <w:rsid w:val="00E40346"/>
    <w:rsid w:val="00E407A4"/>
    <w:rsid w:val="00E43DB8"/>
    <w:rsid w:val="00E52B35"/>
    <w:rsid w:val="00E571EC"/>
    <w:rsid w:val="00E63176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D772E"/>
    <w:rsid w:val="00EE7110"/>
    <w:rsid w:val="00EF1549"/>
    <w:rsid w:val="00EF4D82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3239"/>
    <w:rsid w:val="00F84458"/>
    <w:rsid w:val="00F917B1"/>
    <w:rsid w:val="00F97F2F"/>
    <w:rsid w:val="00FA785D"/>
    <w:rsid w:val="00FB5C70"/>
    <w:rsid w:val="00FC34B3"/>
    <w:rsid w:val="00FC5089"/>
    <w:rsid w:val="00FD5472"/>
    <w:rsid w:val="00FD708D"/>
    <w:rsid w:val="00FE2299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560A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1911702 - MARLON BERNABE PEREZ GARCIA</cp:lastModifiedBy>
  <cp:revision>4</cp:revision>
  <cp:lastPrinted>2014-10-06T14:40:00Z</cp:lastPrinted>
  <dcterms:created xsi:type="dcterms:W3CDTF">2021-03-27T21:28:00Z</dcterms:created>
  <dcterms:modified xsi:type="dcterms:W3CDTF">2025-03-01T21:34:00Z</dcterms:modified>
</cp:coreProperties>
</file>